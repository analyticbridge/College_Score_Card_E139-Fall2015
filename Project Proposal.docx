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E0B71" w14:textId="77777777" w:rsidR="00435B4F" w:rsidRPr="00435B4F" w:rsidRDefault="00435B4F" w:rsidP="00435B4F">
      <w:pPr>
        <w:rPr>
          <w:b/>
        </w:rPr>
      </w:pPr>
      <w:r w:rsidRPr="00435B4F">
        <w:rPr>
          <w:b/>
          <w:i/>
        </w:rPr>
        <w:t xml:space="preserve">Group Name: </w:t>
      </w:r>
      <w:r w:rsidRPr="00435B4F">
        <w:t>College_Score_Card_E139-Fall2015</w:t>
      </w:r>
    </w:p>
    <w:p w14:paraId="3259BB87" w14:textId="77777777" w:rsidR="00435B4F" w:rsidRPr="00435B4F" w:rsidRDefault="00435B4F" w:rsidP="00435B4F">
      <w:pPr>
        <w:rPr>
          <w:b/>
          <w:i/>
        </w:rPr>
      </w:pPr>
      <w:r w:rsidRPr="00435B4F">
        <w:rPr>
          <w:b/>
          <w:i/>
        </w:rPr>
        <w:t>Group Members:</w:t>
      </w:r>
    </w:p>
    <w:tbl>
      <w:tblPr>
        <w:tblStyle w:val="TableGrid"/>
        <w:tblW w:w="0" w:type="auto"/>
        <w:tblInd w:w="108" w:type="dxa"/>
        <w:tblLayout w:type="fixed"/>
        <w:tblLook w:val="04A0" w:firstRow="1" w:lastRow="0" w:firstColumn="1" w:lastColumn="0" w:noHBand="0" w:noVBand="1"/>
      </w:tblPr>
      <w:tblGrid>
        <w:gridCol w:w="3960"/>
        <w:gridCol w:w="3960"/>
      </w:tblGrid>
      <w:tr w:rsidR="00435B4F" w:rsidRPr="00435B4F" w14:paraId="46D49199" w14:textId="77777777" w:rsidTr="00E814FB">
        <w:tc>
          <w:tcPr>
            <w:tcW w:w="3960" w:type="dxa"/>
          </w:tcPr>
          <w:p w14:paraId="377BFCD7" w14:textId="77777777" w:rsidR="00435B4F" w:rsidRPr="00435B4F" w:rsidRDefault="00435B4F" w:rsidP="00435B4F">
            <w:pPr>
              <w:spacing w:line="252" w:lineRule="auto"/>
            </w:pPr>
            <w:proofErr w:type="spellStart"/>
            <w:r w:rsidRPr="00435B4F">
              <w:t>Himanshu</w:t>
            </w:r>
            <w:proofErr w:type="spellEnd"/>
            <w:r w:rsidRPr="00435B4F">
              <w:t xml:space="preserve"> Dave</w:t>
            </w:r>
          </w:p>
        </w:tc>
        <w:tc>
          <w:tcPr>
            <w:tcW w:w="3960" w:type="dxa"/>
          </w:tcPr>
          <w:p w14:paraId="2A9F92EF" w14:textId="77777777" w:rsidR="00435B4F" w:rsidRPr="00435B4F" w:rsidRDefault="00435B4F" w:rsidP="00435B4F">
            <w:pPr>
              <w:spacing w:line="252" w:lineRule="auto"/>
            </w:pPr>
            <w:r w:rsidRPr="00435B4F">
              <w:t>hdave@g.harvard.edu</w:t>
            </w:r>
          </w:p>
        </w:tc>
      </w:tr>
      <w:tr w:rsidR="00435B4F" w:rsidRPr="00435B4F" w14:paraId="3E14F407" w14:textId="77777777" w:rsidTr="00E814FB">
        <w:tc>
          <w:tcPr>
            <w:tcW w:w="3960" w:type="dxa"/>
          </w:tcPr>
          <w:p w14:paraId="63E26BF4" w14:textId="77777777" w:rsidR="00435B4F" w:rsidRPr="00435B4F" w:rsidRDefault="00435B4F" w:rsidP="00435B4F">
            <w:pPr>
              <w:spacing w:line="252" w:lineRule="auto"/>
            </w:pPr>
            <w:r w:rsidRPr="00330EC6">
              <w:t xml:space="preserve">Michael </w:t>
            </w:r>
            <w:proofErr w:type="spellStart"/>
            <w:r w:rsidRPr="00330EC6">
              <w:t>Prassanna</w:t>
            </w:r>
            <w:proofErr w:type="spellEnd"/>
            <w:r w:rsidRPr="00330EC6">
              <w:t xml:space="preserve"> Antony Raj</w:t>
            </w:r>
          </w:p>
        </w:tc>
        <w:tc>
          <w:tcPr>
            <w:tcW w:w="3960" w:type="dxa"/>
          </w:tcPr>
          <w:p w14:paraId="00545386" w14:textId="77777777" w:rsidR="00435B4F" w:rsidRPr="00435B4F" w:rsidRDefault="00435B4F" w:rsidP="00435B4F">
            <w:pPr>
              <w:spacing w:line="252" w:lineRule="auto"/>
            </w:pPr>
            <w:r w:rsidRPr="00330EC6">
              <w:t>michael83@gmail.com</w:t>
            </w:r>
          </w:p>
        </w:tc>
      </w:tr>
      <w:tr w:rsidR="00435B4F" w:rsidRPr="00435B4F" w14:paraId="3DED6BBB" w14:textId="77777777" w:rsidTr="00E814FB">
        <w:tc>
          <w:tcPr>
            <w:tcW w:w="3960" w:type="dxa"/>
          </w:tcPr>
          <w:p w14:paraId="44E27ACC" w14:textId="77777777" w:rsidR="00435B4F" w:rsidRPr="00435B4F" w:rsidRDefault="00435B4F" w:rsidP="00435B4F">
            <w:pPr>
              <w:spacing w:line="252" w:lineRule="auto"/>
            </w:pPr>
            <w:r w:rsidRPr="00435B4F">
              <w:t xml:space="preserve">Sway </w:t>
            </w:r>
            <w:proofErr w:type="spellStart"/>
            <w:r w:rsidRPr="00435B4F">
              <w:t>Ambikash</w:t>
            </w:r>
            <w:proofErr w:type="spellEnd"/>
          </w:p>
        </w:tc>
        <w:tc>
          <w:tcPr>
            <w:tcW w:w="3960" w:type="dxa"/>
          </w:tcPr>
          <w:p w14:paraId="3F8DCC8F" w14:textId="77777777" w:rsidR="00435B4F" w:rsidRPr="00435B4F" w:rsidRDefault="00435B4F" w:rsidP="00435B4F">
            <w:pPr>
              <w:spacing w:line="252" w:lineRule="auto"/>
            </w:pPr>
            <w:r w:rsidRPr="00330EC6">
              <w:t>swayambikash@gmail.com</w:t>
            </w:r>
          </w:p>
        </w:tc>
      </w:tr>
      <w:tr w:rsidR="00435B4F" w:rsidRPr="00435B4F" w14:paraId="16DD340B" w14:textId="77777777" w:rsidTr="00E814FB">
        <w:tc>
          <w:tcPr>
            <w:tcW w:w="3960" w:type="dxa"/>
          </w:tcPr>
          <w:p w14:paraId="584AC058" w14:textId="77777777" w:rsidR="00435B4F" w:rsidRPr="00435B4F" w:rsidRDefault="00435B4F" w:rsidP="00435B4F">
            <w:pPr>
              <w:spacing w:line="252" w:lineRule="auto"/>
            </w:pPr>
            <w:r w:rsidRPr="00435B4F">
              <w:t>Bin Xiao</w:t>
            </w:r>
          </w:p>
        </w:tc>
        <w:tc>
          <w:tcPr>
            <w:tcW w:w="3960" w:type="dxa"/>
          </w:tcPr>
          <w:p w14:paraId="46C1E0E3" w14:textId="77777777" w:rsidR="00435B4F" w:rsidRPr="00435B4F" w:rsidRDefault="00435B4F" w:rsidP="00435B4F">
            <w:pPr>
              <w:spacing w:line="252" w:lineRule="auto"/>
            </w:pPr>
            <w:r w:rsidRPr="00330EC6">
              <w:t>bin.xiao@wustl.edu</w:t>
            </w:r>
          </w:p>
        </w:tc>
      </w:tr>
    </w:tbl>
    <w:p w14:paraId="04C23EC5" w14:textId="77777777" w:rsidR="00C0331A" w:rsidRDefault="00C0331A" w:rsidP="00435B4F">
      <w:pPr>
        <w:rPr>
          <w:b/>
          <w:i/>
        </w:rPr>
      </w:pPr>
    </w:p>
    <w:p w14:paraId="1F0D6319" w14:textId="77777777" w:rsidR="00435B4F" w:rsidRPr="00435B4F" w:rsidRDefault="00435B4F" w:rsidP="00435B4F">
      <w:pPr>
        <w:rPr>
          <w:b/>
          <w:i/>
        </w:rPr>
      </w:pPr>
      <w:r w:rsidRPr="00435B4F">
        <w:rPr>
          <w:b/>
          <w:i/>
        </w:rPr>
        <w:t xml:space="preserve">Github Link: </w:t>
      </w:r>
      <w:hyperlink r:id="rId7" w:history="1">
        <w:r w:rsidRPr="00435B4F">
          <w:rPr>
            <w:rStyle w:val="Hyperlink"/>
            <w:i/>
          </w:rPr>
          <w:t>https://github.com/aspdave/College_Score_Card_E139-Fall2015</w:t>
        </w:r>
      </w:hyperlink>
    </w:p>
    <w:p w14:paraId="5F9F7758" w14:textId="77777777" w:rsidR="00313E7D" w:rsidRDefault="00313E7D" w:rsidP="00435B4F"/>
    <w:p w14:paraId="03B24CD4" w14:textId="41E5AA5F" w:rsidR="00435B4F" w:rsidRPr="00435B4F" w:rsidRDefault="00435B4F" w:rsidP="00435B4F">
      <w:pPr>
        <w:rPr>
          <w:i/>
        </w:rPr>
      </w:pPr>
      <w:r w:rsidRPr="00435B4F">
        <w:rPr>
          <w:b/>
          <w:i/>
        </w:rPr>
        <w:t xml:space="preserve">Project </w:t>
      </w:r>
      <w:r w:rsidR="00923F13" w:rsidRPr="00435B4F">
        <w:rPr>
          <w:b/>
          <w:i/>
        </w:rPr>
        <w:t>Outline</w:t>
      </w:r>
    </w:p>
    <w:p w14:paraId="6A3A1D08" w14:textId="77777777" w:rsidR="00435B4F" w:rsidRPr="00435B4F" w:rsidRDefault="00435B4F" w:rsidP="00435B4F">
      <w:r w:rsidRPr="00435B4F">
        <w:t xml:space="preserve">The expected outcome of this project is to provide deep insights into relationship between college ROI and its impact factors so that students can select colleges that are best fit for their needs. </w:t>
      </w:r>
    </w:p>
    <w:p w14:paraId="5278A8B4" w14:textId="77777777" w:rsidR="00435B4F" w:rsidRPr="00435B4F" w:rsidRDefault="00435B4F" w:rsidP="00435B4F">
      <w:r w:rsidRPr="00435B4F">
        <w:t>The potential use cases could be: (1) the top schools students can refer to when choosing colleges, that can be achieved through creating a statistical model containing completion rate, earnings and tuition cost to determine best schools; (2) the relationship between college ROI and potential predictor variables such as SAT score, admission rate and so on (we can also analysis the relationship over time series), that can be achieved through creating regression model.</w:t>
      </w:r>
    </w:p>
    <w:p w14:paraId="79ECD156" w14:textId="77777777" w:rsidR="00435B4F" w:rsidRPr="00435B4F" w:rsidRDefault="00435B4F" w:rsidP="00435B4F">
      <w:r w:rsidRPr="00435B4F">
        <w:t>Our investigation is limited by Federal dataset available online. Time series is from 1996 -2013 USA colleges. (</w:t>
      </w:r>
      <w:hyperlink r:id="rId8" w:history="1">
        <w:r w:rsidRPr="00435B4F">
          <w:rPr>
            <w:rStyle w:val="Hyperlink"/>
            <w:i/>
          </w:rPr>
          <w:t>https://collegescorecard.ed.gov/data/</w:t>
        </w:r>
      </w:hyperlink>
      <w:r w:rsidRPr="00435B4F">
        <w:t>).</w:t>
      </w:r>
    </w:p>
    <w:p w14:paraId="0D27C92E" w14:textId="77777777" w:rsidR="00435B4F" w:rsidRPr="00435B4F" w:rsidRDefault="00313E7D" w:rsidP="00435B4F">
      <w:pPr>
        <w:rPr>
          <w:i/>
        </w:rPr>
      </w:pPr>
      <w:r>
        <w:rPr>
          <w:b/>
          <w:i/>
        </w:rPr>
        <w:t>Accomplishment As Of T</w:t>
      </w:r>
      <w:r w:rsidR="00435B4F" w:rsidRPr="00435B4F">
        <w:rPr>
          <w:b/>
          <w:i/>
        </w:rPr>
        <w:t>oday</w:t>
      </w:r>
    </w:p>
    <w:p w14:paraId="4A5DA3C8" w14:textId="77777777" w:rsidR="00435B4F" w:rsidRPr="00435B4F" w:rsidRDefault="00435B4F" w:rsidP="00435B4F">
      <w:r w:rsidRPr="00435B4F">
        <w:t>Project group is formed and the kick-off meeting is done. Group’s private share folder is created, group blog is created to share ideas and GitHub code share is established. Initial college scorecard dataset is data set is downloaded. We also have roughly examined the dataset and investigated the possible predicator variable(s).</w:t>
      </w:r>
    </w:p>
    <w:p w14:paraId="056100BC" w14:textId="77777777" w:rsidR="00435B4F" w:rsidRPr="00435B4F" w:rsidRDefault="00313E7D" w:rsidP="00435B4F">
      <w:pPr>
        <w:rPr>
          <w:b/>
          <w:i/>
        </w:rPr>
      </w:pPr>
      <w:r>
        <w:rPr>
          <w:b/>
          <w:i/>
        </w:rPr>
        <w:t>What Left To D</w:t>
      </w:r>
      <w:r w:rsidR="00435B4F" w:rsidRPr="00435B4F">
        <w:rPr>
          <w:b/>
          <w:i/>
        </w:rPr>
        <w:t>o</w:t>
      </w:r>
    </w:p>
    <w:p w14:paraId="7565CDF0" w14:textId="77777777" w:rsidR="00435B4F" w:rsidRPr="00435B4F" w:rsidRDefault="00435B4F" w:rsidP="00435B4F">
      <w:r w:rsidRPr="00435B4F">
        <w:t>First, we will need to further examine the dataset and investigated data set for possible predictor variable and response variable. Second, we will examine the assumptions of the model: normality, independence and potentially constant variable. Third, we will build regression models between predictor variable(s) and response variable. Fourth, we will also generate some charts/graphics to better illustrate our findings. Finally, we will write up our project paper.</w:t>
      </w:r>
    </w:p>
    <w:p w14:paraId="5D9A5F61" w14:textId="77777777" w:rsidR="00435B4F" w:rsidRPr="00435B4F" w:rsidRDefault="00313E7D" w:rsidP="00435B4F">
      <w:pPr>
        <w:rPr>
          <w:i/>
        </w:rPr>
      </w:pPr>
      <w:r>
        <w:rPr>
          <w:b/>
          <w:i/>
        </w:rPr>
        <w:t>Challenges A</w:t>
      </w:r>
      <w:r w:rsidR="00435B4F" w:rsidRPr="00435B4F">
        <w:rPr>
          <w:b/>
          <w:i/>
        </w:rPr>
        <w:t>head</w:t>
      </w:r>
    </w:p>
    <w:p w14:paraId="0649FB5C" w14:textId="77777777" w:rsidR="00435B4F" w:rsidRPr="00435B4F" w:rsidRDefault="00435B4F" w:rsidP="00435B4F">
      <w:r w:rsidRPr="00435B4F">
        <w:t xml:space="preserve">Defining the  “Quality “ and “true” cost factor of college is a real challenge. There is wide variety of variables to choose from. Although we do expect close to normal distribution due to large collection, there are good chances of outliers. We also need to check assumptions and limitations solely based on data contain with dataset. Cohort definition as imperfect and varies by each metrics. </w:t>
      </w:r>
      <w:bookmarkStart w:id="0" w:name="_GoBack"/>
      <w:bookmarkEnd w:id="0"/>
    </w:p>
    <w:p w14:paraId="5F3CBA35" w14:textId="77777777" w:rsidR="00435B4F" w:rsidRPr="00435B4F" w:rsidRDefault="00435B4F" w:rsidP="00435B4F">
      <w:r w:rsidRPr="00435B4F">
        <w:t>Model does not fit all of the population as students tend to have different Goals and individual expectation that varied widely.</w:t>
      </w:r>
    </w:p>
    <w:sectPr w:rsidR="00435B4F" w:rsidRPr="00435B4F">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6CBEF" w14:textId="77777777" w:rsidR="00DF2DC5" w:rsidRDefault="00DF2DC5" w:rsidP="00595968">
      <w:pPr>
        <w:spacing w:after="0" w:line="240" w:lineRule="auto"/>
      </w:pPr>
      <w:r>
        <w:separator/>
      </w:r>
    </w:p>
  </w:endnote>
  <w:endnote w:type="continuationSeparator" w:id="0">
    <w:p w14:paraId="2FF495CA" w14:textId="77777777" w:rsidR="00DF2DC5" w:rsidRDefault="00DF2DC5" w:rsidP="0059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7F89" w14:textId="77777777" w:rsidR="00271815" w:rsidRDefault="00271815">
    <w:pPr>
      <w:pStyle w:val="Footer"/>
      <w:framePr w:wrap="around" w:vAnchor="text" w:hAnchor="margin" w:xAlign="center" w:y="1"/>
      <w:rPr>
        <w:rStyle w:val="PageNumber"/>
      </w:rPr>
      <w:pPrChange w:id="1" w:author="Xiao Bin" w:date="2015-11-29T18:07:00Z">
        <w:pPr>
          <w:pStyle w:val="Footer"/>
        </w:pPr>
      </w:pPrChange>
    </w:pPr>
    <w:ins w:id="2" w:author="Xiao Bin" w:date="2015-11-29T18:07:00Z">
      <w:r>
        <w:rPr>
          <w:rStyle w:val="PageNumber"/>
        </w:rPr>
        <w:fldChar w:fldCharType="begin"/>
      </w:r>
    </w:ins>
    <w:r>
      <w:rPr>
        <w:rStyle w:val="PageNumber"/>
      </w:rPr>
      <w:instrText>PAGE</w:instrText>
    </w:r>
    <w:ins w:id="3" w:author="Xiao Bin" w:date="2015-11-29T18:07:00Z">
      <w:r>
        <w:rPr>
          <w:rStyle w:val="PageNumber"/>
        </w:rPr>
        <w:instrText xml:space="preserve">  </w:instrText>
      </w:r>
      <w:r>
        <w:rPr>
          <w:rStyle w:val="PageNumber"/>
        </w:rPr>
        <w:fldChar w:fldCharType="end"/>
      </w:r>
    </w:ins>
  </w:p>
  <w:p w14:paraId="4F67EF69" w14:textId="77777777" w:rsidR="00271815" w:rsidRDefault="002718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A758F" w14:textId="0419BAB8" w:rsidR="00271815" w:rsidRDefault="00271815" w:rsidP="00B54A8C">
    <w:pPr>
      <w:pStyle w:val="Footer"/>
      <w:framePr w:wrap="around" w:vAnchor="text" w:hAnchor="margin" w:xAlign="center" w:y="1"/>
      <w:rPr>
        <w:rStyle w:val="PageNumber"/>
      </w:rPr>
    </w:pPr>
    <w:r>
      <w:rPr>
        <w:rStyle w:val="PageNumber"/>
      </w:rPr>
      <w:t xml:space="preserve">Page </w:t>
    </w:r>
    <w:ins w:id="4" w:author="Xiao Bin" w:date="2015-11-29T18:07:00Z">
      <w:r>
        <w:rPr>
          <w:rStyle w:val="PageNumber"/>
        </w:rPr>
        <w:fldChar w:fldCharType="begin"/>
      </w:r>
    </w:ins>
    <w:r>
      <w:rPr>
        <w:rStyle w:val="PageNumber"/>
      </w:rPr>
      <w:instrText>PAGE</w:instrText>
    </w:r>
    <w:ins w:id="5" w:author="Xiao Bin" w:date="2015-11-29T18:07:00Z">
      <w:r>
        <w:rPr>
          <w:rStyle w:val="PageNumber"/>
        </w:rPr>
        <w:instrText xml:space="preserve">  </w:instrText>
      </w:r>
    </w:ins>
    <w:r>
      <w:rPr>
        <w:rStyle w:val="PageNumber"/>
      </w:rPr>
      <w:fldChar w:fldCharType="separate"/>
    </w:r>
    <w:r w:rsidR="00B54A8C">
      <w:rPr>
        <w:rStyle w:val="PageNumber"/>
        <w:noProof/>
      </w:rPr>
      <w:t>1</w:t>
    </w:r>
    <w:ins w:id="6" w:author="Xiao Bin" w:date="2015-11-29T18:07:00Z">
      <w:r>
        <w:rPr>
          <w:rStyle w:val="PageNumber"/>
        </w:rPr>
        <w:fldChar w:fldCharType="end"/>
      </w:r>
    </w:ins>
    <w:r w:rsidR="002E71D9">
      <w:rPr>
        <w:rStyle w:val="PageNumber"/>
      </w:rPr>
      <w:t xml:space="preserve"> o</w:t>
    </w:r>
    <w:r w:rsidR="000D50B6">
      <w:rPr>
        <w:rStyle w:val="PageNumber"/>
      </w:rPr>
      <w:t>f 1</w:t>
    </w:r>
  </w:p>
  <w:p w14:paraId="728F87D2" w14:textId="77777777" w:rsidR="00271815" w:rsidRDefault="002718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06F87" w14:textId="77777777" w:rsidR="00DF2DC5" w:rsidRDefault="00DF2DC5" w:rsidP="00595968">
      <w:pPr>
        <w:spacing w:after="0" w:line="240" w:lineRule="auto"/>
      </w:pPr>
      <w:r>
        <w:separator/>
      </w:r>
    </w:p>
  </w:footnote>
  <w:footnote w:type="continuationSeparator" w:id="0">
    <w:p w14:paraId="052A1DD3" w14:textId="77777777" w:rsidR="00DF2DC5" w:rsidRDefault="00DF2DC5" w:rsidP="005959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4A5B1" w14:textId="77777777" w:rsidR="00595968" w:rsidRDefault="00595968" w:rsidP="00595968">
    <w:pPr>
      <w:pStyle w:val="Header"/>
      <w:jc w:val="center"/>
      <w:rPr>
        <w:rFonts w:ascii="Lucida Sans" w:hAnsi="Lucida Sans"/>
        <w:i/>
        <w:sz w:val="32"/>
        <w:szCs w:val="32"/>
      </w:rPr>
    </w:pPr>
    <w:r w:rsidRPr="00595968">
      <w:rPr>
        <w:rFonts w:ascii="Lucida Sans" w:hAnsi="Lucida Sans"/>
        <w:i/>
        <w:sz w:val="32"/>
        <w:szCs w:val="32"/>
      </w:rPr>
      <w:t>Harvard E139 Project Proposal Fall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68"/>
    <w:rsid w:val="00020DBF"/>
    <w:rsid w:val="000D50B6"/>
    <w:rsid w:val="001E19F8"/>
    <w:rsid w:val="00271815"/>
    <w:rsid w:val="00291789"/>
    <w:rsid w:val="002E71D9"/>
    <w:rsid w:val="00313E7D"/>
    <w:rsid w:val="00330EC6"/>
    <w:rsid w:val="003871E9"/>
    <w:rsid w:val="0039576F"/>
    <w:rsid w:val="00395EEE"/>
    <w:rsid w:val="004009BC"/>
    <w:rsid w:val="00420EEA"/>
    <w:rsid w:val="00435B4F"/>
    <w:rsid w:val="004A3442"/>
    <w:rsid w:val="005345AE"/>
    <w:rsid w:val="00542100"/>
    <w:rsid w:val="00595968"/>
    <w:rsid w:val="0065134D"/>
    <w:rsid w:val="00775C9B"/>
    <w:rsid w:val="007F4645"/>
    <w:rsid w:val="00850E69"/>
    <w:rsid w:val="0090563D"/>
    <w:rsid w:val="00923F13"/>
    <w:rsid w:val="009368F1"/>
    <w:rsid w:val="00A23D70"/>
    <w:rsid w:val="00AA1CFF"/>
    <w:rsid w:val="00AF0B76"/>
    <w:rsid w:val="00B54A8C"/>
    <w:rsid w:val="00BE5193"/>
    <w:rsid w:val="00C0331A"/>
    <w:rsid w:val="00D51650"/>
    <w:rsid w:val="00DF2DC5"/>
    <w:rsid w:val="00E35FAC"/>
    <w:rsid w:val="00E81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3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68"/>
  </w:style>
  <w:style w:type="paragraph" w:styleId="Heading1">
    <w:name w:val="heading 1"/>
    <w:basedOn w:val="Normal"/>
    <w:next w:val="Normal"/>
    <w:link w:val="Heading1Char"/>
    <w:uiPriority w:val="9"/>
    <w:qFormat/>
    <w:rsid w:val="005959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959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959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959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959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959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959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959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959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959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959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959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959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959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95968"/>
    <w:rPr>
      <w:i/>
      <w:iCs/>
    </w:rPr>
  </w:style>
  <w:style w:type="character" w:customStyle="1" w:styleId="Heading8Char">
    <w:name w:val="Heading 8 Char"/>
    <w:basedOn w:val="DefaultParagraphFont"/>
    <w:link w:val="Heading8"/>
    <w:uiPriority w:val="9"/>
    <w:semiHidden/>
    <w:rsid w:val="00595968"/>
    <w:rPr>
      <w:b/>
      <w:bCs/>
    </w:rPr>
  </w:style>
  <w:style w:type="character" w:customStyle="1" w:styleId="Heading9Char">
    <w:name w:val="Heading 9 Char"/>
    <w:basedOn w:val="DefaultParagraphFont"/>
    <w:link w:val="Heading9"/>
    <w:uiPriority w:val="9"/>
    <w:semiHidden/>
    <w:rsid w:val="00595968"/>
    <w:rPr>
      <w:i/>
      <w:iCs/>
    </w:rPr>
  </w:style>
  <w:style w:type="paragraph" w:styleId="Caption">
    <w:name w:val="caption"/>
    <w:basedOn w:val="Normal"/>
    <w:next w:val="Normal"/>
    <w:uiPriority w:val="35"/>
    <w:semiHidden/>
    <w:unhideWhenUsed/>
    <w:qFormat/>
    <w:rsid w:val="00595968"/>
    <w:rPr>
      <w:b/>
      <w:bCs/>
      <w:sz w:val="18"/>
      <w:szCs w:val="18"/>
    </w:rPr>
  </w:style>
  <w:style w:type="paragraph" w:styleId="Title">
    <w:name w:val="Title"/>
    <w:basedOn w:val="Normal"/>
    <w:next w:val="Normal"/>
    <w:link w:val="TitleChar"/>
    <w:uiPriority w:val="10"/>
    <w:qFormat/>
    <w:rsid w:val="005959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59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959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5968"/>
    <w:rPr>
      <w:rFonts w:asciiTheme="majorHAnsi" w:eastAsiaTheme="majorEastAsia" w:hAnsiTheme="majorHAnsi" w:cstheme="majorBidi"/>
      <w:sz w:val="24"/>
      <w:szCs w:val="24"/>
    </w:rPr>
  </w:style>
  <w:style w:type="character" w:styleId="Strong">
    <w:name w:val="Strong"/>
    <w:basedOn w:val="DefaultParagraphFont"/>
    <w:uiPriority w:val="22"/>
    <w:qFormat/>
    <w:rsid w:val="00595968"/>
    <w:rPr>
      <w:b/>
      <w:bCs/>
      <w:color w:val="auto"/>
    </w:rPr>
  </w:style>
  <w:style w:type="character" w:styleId="Emphasis">
    <w:name w:val="Emphasis"/>
    <w:basedOn w:val="DefaultParagraphFont"/>
    <w:uiPriority w:val="20"/>
    <w:qFormat/>
    <w:rsid w:val="00595968"/>
    <w:rPr>
      <w:i/>
      <w:iCs/>
      <w:color w:val="auto"/>
    </w:rPr>
  </w:style>
  <w:style w:type="paragraph" w:styleId="NoSpacing">
    <w:name w:val="No Spacing"/>
    <w:uiPriority w:val="1"/>
    <w:qFormat/>
    <w:rsid w:val="00595968"/>
    <w:pPr>
      <w:spacing w:after="0" w:line="240" w:lineRule="auto"/>
    </w:pPr>
  </w:style>
  <w:style w:type="paragraph" w:styleId="Quote">
    <w:name w:val="Quote"/>
    <w:basedOn w:val="Normal"/>
    <w:next w:val="Normal"/>
    <w:link w:val="QuoteChar"/>
    <w:uiPriority w:val="29"/>
    <w:qFormat/>
    <w:rsid w:val="005959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59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59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59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5968"/>
    <w:rPr>
      <w:i/>
      <w:iCs/>
      <w:color w:val="auto"/>
    </w:rPr>
  </w:style>
  <w:style w:type="character" w:styleId="IntenseEmphasis">
    <w:name w:val="Intense Emphasis"/>
    <w:basedOn w:val="DefaultParagraphFont"/>
    <w:uiPriority w:val="21"/>
    <w:qFormat/>
    <w:rsid w:val="00595968"/>
    <w:rPr>
      <w:b/>
      <w:bCs/>
      <w:i/>
      <w:iCs/>
      <w:color w:val="auto"/>
    </w:rPr>
  </w:style>
  <w:style w:type="character" w:styleId="SubtleReference">
    <w:name w:val="Subtle Reference"/>
    <w:basedOn w:val="DefaultParagraphFont"/>
    <w:uiPriority w:val="31"/>
    <w:qFormat/>
    <w:rsid w:val="00595968"/>
    <w:rPr>
      <w:smallCaps/>
      <w:color w:val="auto"/>
      <w:u w:val="single" w:color="7F7F7F" w:themeColor="text1" w:themeTint="80"/>
    </w:rPr>
  </w:style>
  <w:style w:type="character" w:styleId="IntenseReference">
    <w:name w:val="Intense Reference"/>
    <w:basedOn w:val="DefaultParagraphFont"/>
    <w:uiPriority w:val="32"/>
    <w:qFormat/>
    <w:rsid w:val="00595968"/>
    <w:rPr>
      <w:b/>
      <w:bCs/>
      <w:smallCaps/>
      <w:color w:val="auto"/>
      <w:u w:val="single"/>
    </w:rPr>
  </w:style>
  <w:style w:type="character" w:styleId="BookTitle">
    <w:name w:val="Book Title"/>
    <w:basedOn w:val="DefaultParagraphFont"/>
    <w:uiPriority w:val="33"/>
    <w:qFormat/>
    <w:rsid w:val="00595968"/>
    <w:rPr>
      <w:b/>
      <w:bCs/>
      <w:smallCaps/>
      <w:color w:val="auto"/>
    </w:rPr>
  </w:style>
  <w:style w:type="paragraph" w:styleId="TOCHeading">
    <w:name w:val="TOC Heading"/>
    <w:basedOn w:val="Heading1"/>
    <w:next w:val="Normal"/>
    <w:uiPriority w:val="39"/>
    <w:semiHidden/>
    <w:unhideWhenUsed/>
    <w:qFormat/>
    <w:rsid w:val="00595968"/>
    <w:pPr>
      <w:outlineLvl w:val="9"/>
    </w:pPr>
  </w:style>
  <w:style w:type="paragraph" w:styleId="Header">
    <w:name w:val="header"/>
    <w:basedOn w:val="Normal"/>
    <w:link w:val="HeaderChar"/>
    <w:uiPriority w:val="99"/>
    <w:unhideWhenUsed/>
    <w:rsid w:val="0059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68"/>
  </w:style>
  <w:style w:type="paragraph" w:styleId="Footer">
    <w:name w:val="footer"/>
    <w:basedOn w:val="Normal"/>
    <w:link w:val="FooterChar"/>
    <w:uiPriority w:val="99"/>
    <w:unhideWhenUsed/>
    <w:rsid w:val="0059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68"/>
  </w:style>
  <w:style w:type="character" w:styleId="Hyperlink">
    <w:name w:val="Hyperlink"/>
    <w:basedOn w:val="DefaultParagraphFont"/>
    <w:uiPriority w:val="99"/>
    <w:unhideWhenUsed/>
    <w:rsid w:val="00291789"/>
    <w:rPr>
      <w:color w:val="0563C1" w:themeColor="hyperlink"/>
      <w:u w:val="single"/>
    </w:rPr>
  </w:style>
  <w:style w:type="table" w:styleId="TableGrid">
    <w:name w:val="Table Grid"/>
    <w:basedOn w:val="TableNormal"/>
    <w:uiPriority w:val="39"/>
    <w:rsid w:val="0043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71815"/>
  </w:style>
  <w:style w:type="paragraph" w:styleId="BalloonText">
    <w:name w:val="Balloon Text"/>
    <w:basedOn w:val="Normal"/>
    <w:link w:val="BalloonTextChar"/>
    <w:uiPriority w:val="99"/>
    <w:semiHidden/>
    <w:unhideWhenUsed/>
    <w:rsid w:val="002718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68"/>
  </w:style>
  <w:style w:type="paragraph" w:styleId="Heading1">
    <w:name w:val="heading 1"/>
    <w:basedOn w:val="Normal"/>
    <w:next w:val="Normal"/>
    <w:link w:val="Heading1Char"/>
    <w:uiPriority w:val="9"/>
    <w:qFormat/>
    <w:rsid w:val="005959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959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959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959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959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959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959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959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959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959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959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959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959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959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95968"/>
    <w:rPr>
      <w:i/>
      <w:iCs/>
    </w:rPr>
  </w:style>
  <w:style w:type="character" w:customStyle="1" w:styleId="Heading8Char">
    <w:name w:val="Heading 8 Char"/>
    <w:basedOn w:val="DefaultParagraphFont"/>
    <w:link w:val="Heading8"/>
    <w:uiPriority w:val="9"/>
    <w:semiHidden/>
    <w:rsid w:val="00595968"/>
    <w:rPr>
      <w:b/>
      <w:bCs/>
    </w:rPr>
  </w:style>
  <w:style w:type="character" w:customStyle="1" w:styleId="Heading9Char">
    <w:name w:val="Heading 9 Char"/>
    <w:basedOn w:val="DefaultParagraphFont"/>
    <w:link w:val="Heading9"/>
    <w:uiPriority w:val="9"/>
    <w:semiHidden/>
    <w:rsid w:val="00595968"/>
    <w:rPr>
      <w:i/>
      <w:iCs/>
    </w:rPr>
  </w:style>
  <w:style w:type="paragraph" w:styleId="Caption">
    <w:name w:val="caption"/>
    <w:basedOn w:val="Normal"/>
    <w:next w:val="Normal"/>
    <w:uiPriority w:val="35"/>
    <w:semiHidden/>
    <w:unhideWhenUsed/>
    <w:qFormat/>
    <w:rsid w:val="00595968"/>
    <w:rPr>
      <w:b/>
      <w:bCs/>
      <w:sz w:val="18"/>
      <w:szCs w:val="18"/>
    </w:rPr>
  </w:style>
  <w:style w:type="paragraph" w:styleId="Title">
    <w:name w:val="Title"/>
    <w:basedOn w:val="Normal"/>
    <w:next w:val="Normal"/>
    <w:link w:val="TitleChar"/>
    <w:uiPriority w:val="10"/>
    <w:qFormat/>
    <w:rsid w:val="005959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59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959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5968"/>
    <w:rPr>
      <w:rFonts w:asciiTheme="majorHAnsi" w:eastAsiaTheme="majorEastAsia" w:hAnsiTheme="majorHAnsi" w:cstheme="majorBidi"/>
      <w:sz w:val="24"/>
      <w:szCs w:val="24"/>
    </w:rPr>
  </w:style>
  <w:style w:type="character" w:styleId="Strong">
    <w:name w:val="Strong"/>
    <w:basedOn w:val="DefaultParagraphFont"/>
    <w:uiPriority w:val="22"/>
    <w:qFormat/>
    <w:rsid w:val="00595968"/>
    <w:rPr>
      <w:b/>
      <w:bCs/>
      <w:color w:val="auto"/>
    </w:rPr>
  </w:style>
  <w:style w:type="character" w:styleId="Emphasis">
    <w:name w:val="Emphasis"/>
    <w:basedOn w:val="DefaultParagraphFont"/>
    <w:uiPriority w:val="20"/>
    <w:qFormat/>
    <w:rsid w:val="00595968"/>
    <w:rPr>
      <w:i/>
      <w:iCs/>
      <w:color w:val="auto"/>
    </w:rPr>
  </w:style>
  <w:style w:type="paragraph" w:styleId="NoSpacing">
    <w:name w:val="No Spacing"/>
    <w:uiPriority w:val="1"/>
    <w:qFormat/>
    <w:rsid w:val="00595968"/>
    <w:pPr>
      <w:spacing w:after="0" w:line="240" w:lineRule="auto"/>
    </w:pPr>
  </w:style>
  <w:style w:type="paragraph" w:styleId="Quote">
    <w:name w:val="Quote"/>
    <w:basedOn w:val="Normal"/>
    <w:next w:val="Normal"/>
    <w:link w:val="QuoteChar"/>
    <w:uiPriority w:val="29"/>
    <w:qFormat/>
    <w:rsid w:val="005959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59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59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59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5968"/>
    <w:rPr>
      <w:i/>
      <w:iCs/>
      <w:color w:val="auto"/>
    </w:rPr>
  </w:style>
  <w:style w:type="character" w:styleId="IntenseEmphasis">
    <w:name w:val="Intense Emphasis"/>
    <w:basedOn w:val="DefaultParagraphFont"/>
    <w:uiPriority w:val="21"/>
    <w:qFormat/>
    <w:rsid w:val="00595968"/>
    <w:rPr>
      <w:b/>
      <w:bCs/>
      <w:i/>
      <w:iCs/>
      <w:color w:val="auto"/>
    </w:rPr>
  </w:style>
  <w:style w:type="character" w:styleId="SubtleReference">
    <w:name w:val="Subtle Reference"/>
    <w:basedOn w:val="DefaultParagraphFont"/>
    <w:uiPriority w:val="31"/>
    <w:qFormat/>
    <w:rsid w:val="00595968"/>
    <w:rPr>
      <w:smallCaps/>
      <w:color w:val="auto"/>
      <w:u w:val="single" w:color="7F7F7F" w:themeColor="text1" w:themeTint="80"/>
    </w:rPr>
  </w:style>
  <w:style w:type="character" w:styleId="IntenseReference">
    <w:name w:val="Intense Reference"/>
    <w:basedOn w:val="DefaultParagraphFont"/>
    <w:uiPriority w:val="32"/>
    <w:qFormat/>
    <w:rsid w:val="00595968"/>
    <w:rPr>
      <w:b/>
      <w:bCs/>
      <w:smallCaps/>
      <w:color w:val="auto"/>
      <w:u w:val="single"/>
    </w:rPr>
  </w:style>
  <w:style w:type="character" w:styleId="BookTitle">
    <w:name w:val="Book Title"/>
    <w:basedOn w:val="DefaultParagraphFont"/>
    <w:uiPriority w:val="33"/>
    <w:qFormat/>
    <w:rsid w:val="00595968"/>
    <w:rPr>
      <w:b/>
      <w:bCs/>
      <w:smallCaps/>
      <w:color w:val="auto"/>
    </w:rPr>
  </w:style>
  <w:style w:type="paragraph" w:styleId="TOCHeading">
    <w:name w:val="TOC Heading"/>
    <w:basedOn w:val="Heading1"/>
    <w:next w:val="Normal"/>
    <w:uiPriority w:val="39"/>
    <w:semiHidden/>
    <w:unhideWhenUsed/>
    <w:qFormat/>
    <w:rsid w:val="00595968"/>
    <w:pPr>
      <w:outlineLvl w:val="9"/>
    </w:pPr>
  </w:style>
  <w:style w:type="paragraph" w:styleId="Header">
    <w:name w:val="header"/>
    <w:basedOn w:val="Normal"/>
    <w:link w:val="HeaderChar"/>
    <w:uiPriority w:val="99"/>
    <w:unhideWhenUsed/>
    <w:rsid w:val="0059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68"/>
  </w:style>
  <w:style w:type="paragraph" w:styleId="Footer">
    <w:name w:val="footer"/>
    <w:basedOn w:val="Normal"/>
    <w:link w:val="FooterChar"/>
    <w:uiPriority w:val="99"/>
    <w:unhideWhenUsed/>
    <w:rsid w:val="0059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68"/>
  </w:style>
  <w:style w:type="character" w:styleId="Hyperlink">
    <w:name w:val="Hyperlink"/>
    <w:basedOn w:val="DefaultParagraphFont"/>
    <w:uiPriority w:val="99"/>
    <w:unhideWhenUsed/>
    <w:rsid w:val="00291789"/>
    <w:rPr>
      <w:color w:val="0563C1" w:themeColor="hyperlink"/>
      <w:u w:val="single"/>
    </w:rPr>
  </w:style>
  <w:style w:type="table" w:styleId="TableGrid">
    <w:name w:val="Table Grid"/>
    <w:basedOn w:val="TableNormal"/>
    <w:uiPriority w:val="39"/>
    <w:rsid w:val="0043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71815"/>
  </w:style>
  <w:style w:type="paragraph" w:styleId="BalloonText">
    <w:name w:val="Balloon Text"/>
    <w:basedOn w:val="Normal"/>
    <w:link w:val="BalloonTextChar"/>
    <w:uiPriority w:val="99"/>
    <w:semiHidden/>
    <w:unhideWhenUsed/>
    <w:rsid w:val="002718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spdave/College_Score_Card_E139-Fall2015" TargetMode="External"/><Relationship Id="rId8" Type="http://schemas.openxmlformats.org/officeDocument/2006/relationships/hyperlink" Target="https://collegescorecard.ed.gov/data/"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Xiao Bin</cp:lastModifiedBy>
  <cp:revision>4</cp:revision>
  <cp:lastPrinted>2015-11-30T00:10:00Z</cp:lastPrinted>
  <dcterms:created xsi:type="dcterms:W3CDTF">2015-11-30T00:10:00Z</dcterms:created>
  <dcterms:modified xsi:type="dcterms:W3CDTF">2015-11-30T00:13:00Z</dcterms:modified>
</cp:coreProperties>
</file>