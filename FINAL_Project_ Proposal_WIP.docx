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E0B71" w14:textId="77777777" w:rsidR="00435B4F" w:rsidRPr="00435B4F" w:rsidRDefault="00435B4F" w:rsidP="00435B4F">
      <w:pPr>
        <w:rPr>
          <w:b/>
        </w:rPr>
      </w:pPr>
      <w:r w:rsidRPr="00435B4F">
        <w:rPr>
          <w:b/>
          <w:i/>
        </w:rPr>
        <w:t xml:space="preserve">Group Name: </w:t>
      </w:r>
      <w:r w:rsidRPr="00435B4F">
        <w:t>College_Score_Card_E139-Fall2015</w:t>
      </w:r>
    </w:p>
    <w:p w14:paraId="3259BB87" w14:textId="77777777" w:rsidR="00435B4F" w:rsidRPr="00435B4F" w:rsidRDefault="00435B4F" w:rsidP="00435B4F">
      <w:pPr>
        <w:rPr>
          <w:b/>
          <w:i/>
        </w:rPr>
      </w:pPr>
      <w:r w:rsidRPr="00435B4F">
        <w:rPr>
          <w:b/>
          <w:i/>
        </w:rPr>
        <w:t>Group Members: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960"/>
        <w:gridCol w:w="3960"/>
      </w:tblGrid>
      <w:tr w:rsidR="00435B4F" w:rsidRPr="00435B4F" w14:paraId="46D49199" w14:textId="77777777" w:rsidTr="00E814FB">
        <w:tc>
          <w:tcPr>
            <w:tcW w:w="3960" w:type="dxa"/>
          </w:tcPr>
          <w:p w14:paraId="377BFCD7" w14:textId="77777777" w:rsidR="00435B4F" w:rsidRPr="00435B4F" w:rsidRDefault="00435B4F" w:rsidP="00435B4F">
            <w:pPr>
              <w:spacing w:line="252" w:lineRule="auto"/>
            </w:pPr>
            <w:proofErr w:type="spellStart"/>
            <w:r w:rsidRPr="00435B4F">
              <w:t>Himanshu</w:t>
            </w:r>
            <w:proofErr w:type="spellEnd"/>
            <w:r w:rsidRPr="00435B4F">
              <w:t xml:space="preserve"> Dave</w:t>
            </w:r>
          </w:p>
        </w:tc>
        <w:tc>
          <w:tcPr>
            <w:tcW w:w="3960" w:type="dxa"/>
          </w:tcPr>
          <w:p w14:paraId="2A9F92EF" w14:textId="77777777" w:rsidR="00435B4F" w:rsidRPr="00435B4F" w:rsidRDefault="00435B4F" w:rsidP="00435B4F">
            <w:pPr>
              <w:spacing w:line="252" w:lineRule="auto"/>
            </w:pPr>
            <w:r w:rsidRPr="00435B4F">
              <w:t>hdave@g.harvard.edu</w:t>
            </w:r>
          </w:p>
        </w:tc>
      </w:tr>
      <w:tr w:rsidR="00435B4F" w:rsidRPr="00435B4F" w14:paraId="3E14F407" w14:textId="77777777" w:rsidTr="00E814FB">
        <w:tc>
          <w:tcPr>
            <w:tcW w:w="3960" w:type="dxa"/>
          </w:tcPr>
          <w:p w14:paraId="63E26BF4" w14:textId="77777777" w:rsidR="00435B4F" w:rsidRPr="00435B4F" w:rsidRDefault="00435B4F" w:rsidP="00435B4F">
            <w:pPr>
              <w:spacing w:line="252" w:lineRule="auto"/>
            </w:pPr>
            <w:r w:rsidRPr="00330EC6">
              <w:t xml:space="preserve">Michael </w:t>
            </w:r>
            <w:proofErr w:type="spellStart"/>
            <w:r w:rsidRPr="00330EC6">
              <w:t>Prassanna</w:t>
            </w:r>
            <w:proofErr w:type="spellEnd"/>
            <w:r w:rsidRPr="00330EC6">
              <w:t xml:space="preserve"> Antony Raj</w:t>
            </w:r>
          </w:p>
        </w:tc>
        <w:tc>
          <w:tcPr>
            <w:tcW w:w="3960" w:type="dxa"/>
          </w:tcPr>
          <w:p w14:paraId="00545386" w14:textId="77777777" w:rsidR="00435B4F" w:rsidRPr="00435B4F" w:rsidRDefault="00435B4F" w:rsidP="00435B4F">
            <w:pPr>
              <w:spacing w:line="252" w:lineRule="auto"/>
            </w:pPr>
            <w:r w:rsidRPr="00330EC6">
              <w:t>michael83@gmail.com</w:t>
            </w:r>
          </w:p>
        </w:tc>
      </w:tr>
      <w:tr w:rsidR="00435B4F" w:rsidRPr="00435B4F" w14:paraId="3DED6BBB" w14:textId="77777777" w:rsidTr="00E814FB">
        <w:tc>
          <w:tcPr>
            <w:tcW w:w="3960" w:type="dxa"/>
          </w:tcPr>
          <w:p w14:paraId="44E27ACC" w14:textId="77777777" w:rsidR="00435B4F" w:rsidRPr="00435B4F" w:rsidRDefault="00435B4F" w:rsidP="00435B4F">
            <w:pPr>
              <w:spacing w:line="252" w:lineRule="auto"/>
            </w:pPr>
            <w:r w:rsidRPr="00435B4F">
              <w:t xml:space="preserve">Sway </w:t>
            </w:r>
            <w:proofErr w:type="spellStart"/>
            <w:r w:rsidRPr="00435B4F">
              <w:t>Ambikash</w:t>
            </w:r>
            <w:proofErr w:type="spellEnd"/>
          </w:p>
        </w:tc>
        <w:tc>
          <w:tcPr>
            <w:tcW w:w="3960" w:type="dxa"/>
          </w:tcPr>
          <w:p w14:paraId="3F8DCC8F" w14:textId="77777777" w:rsidR="00435B4F" w:rsidRPr="00435B4F" w:rsidRDefault="00435B4F" w:rsidP="00435B4F">
            <w:pPr>
              <w:spacing w:line="252" w:lineRule="auto"/>
            </w:pPr>
            <w:r w:rsidRPr="00330EC6">
              <w:t>swayambikash@gmail.com</w:t>
            </w:r>
          </w:p>
        </w:tc>
      </w:tr>
      <w:tr w:rsidR="00435B4F" w:rsidRPr="00435B4F" w14:paraId="16DD340B" w14:textId="77777777" w:rsidTr="00E814FB">
        <w:tc>
          <w:tcPr>
            <w:tcW w:w="3960" w:type="dxa"/>
          </w:tcPr>
          <w:p w14:paraId="584AC058" w14:textId="77777777" w:rsidR="00435B4F" w:rsidRPr="00435B4F" w:rsidRDefault="00435B4F" w:rsidP="00435B4F">
            <w:pPr>
              <w:spacing w:line="252" w:lineRule="auto"/>
            </w:pPr>
            <w:r w:rsidRPr="00435B4F">
              <w:t>Bin Xiao</w:t>
            </w:r>
          </w:p>
        </w:tc>
        <w:tc>
          <w:tcPr>
            <w:tcW w:w="3960" w:type="dxa"/>
          </w:tcPr>
          <w:p w14:paraId="46C1E0E3" w14:textId="77777777" w:rsidR="00435B4F" w:rsidRPr="00435B4F" w:rsidRDefault="00435B4F" w:rsidP="00435B4F">
            <w:pPr>
              <w:spacing w:line="252" w:lineRule="auto"/>
            </w:pPr>
            <w:r w:rsidRPr="00330EC6">
              <w:t>bin.xiao@wustl.edu</w:t>
            </w:r>
          </w:p>
        </w:tc>
      </w:tr>
    </w:tbl>
    <w:p w14:paraId="04C23EC5" w14:textId="77777777" w:rsidR="00C0331A" w:rsidRDefault="00C0331A" w:rsidP="00435B4F">
      <w:pPr>
        <w:rPr>
          <w:b/>
          <w:i/>
        </w:rPr>
      </w:pPr>
    </w:p>
    <w:p w14:paraId="1F0D6319" w14:textId="77777777" w:rsidR="00435B4F" w:rsidRPr="00435B4F" w:rsidRDefault="00435B4F" w:rsidP="00435B4F">
      <w:pPr>
        <w:rPr>
          <w:b/>
          <w:i/>
        </w:rPr>
      </w:pPr>
      <w:r w:rsidRPr="00435B4F">
        <w:rPr>
          <w:b/>
          <w:i/>
        </w:rPr>
        <w:t xml:space="preserve">Github Link: </w:t>
      </w:r>
      <w:hyperlink r:id="rId6" w:history="1">
        <w:r w:rsidRPr="00435B4F">
          <w:rPr>
            <w:rStyle w:val="Hyperlink"/>
            <w:i/>
          </w:rPr>
          <w:t>https://github.com/aspdave/College_Score_Card_E139-Fall2015</w:t>
        </w:r>
      </w:hyperlink>
    </w:p>
    <w:p w14:paraId="03B24CD4" w14:textId="23B25F87" w:rsidR="00435B4F" w:rsidRPr="00435B4F" w:rsidRDefault="00435B4F" w:rsidP="00435B4F">
      <w:pPr>
        <w:rPr>
          <w:i/>
        </w:rPr>
      </w:pPr>
      <w:r w:rsidRPr="00435B4F">
        <w:rPr>
          <w:b/>
          <w:i/>
        </w:rPr>
        <w:t xml:space="preserve">Project </w:t>
      </w:r>
      <w:proofErr w:type="gramStart"/>
      <w:r w:rsidR="00591864">
        <w:rPr>
          <w:b/>
          <w:i/>
        </w:rPr>
        <w:t>Summary :</w:t>
      </w:r>
      <w:proofErr w:type="gramEnd"/>
    </w:p>
    <w:p w14:paraId="0F23E2CC" w14:textId="77777777" w:rsidR="00F34600" w:rsidRDefault="00F34600" w:rsidP="00435B4F">
      <w:r>
        <w:t>P</w:t>
      </w:r>
      <w:r w:rsidR="00435B4F" w:rsidRPr="00435B4F">
        <w:t xml:space="preserve">roject is to provide deep insights into relationship between college ROI and its impact factors so that students can select colleges that are best fit for their needs. </w:t>
      </w:r>
    </w:p>
    <w:p w14:paraId="6A3A1D08" w14:textId="36BA0E65" w:rsidR="00435B4F" w:rsidRDefault="00F34600" w:rsidP="00435B4F">
      <w:r>
        <w:t xml:space="preserve">ROI </w:t>
      </w:r>
      <w:r w:rsidR="00591864">
        <w:t>for college</w:t>
      </w:r>
      <w:r>
        <w:t xml:space="preserve"> </w:t>
      </w:r>
      <w:proofErr w:type="gramStart"/>
      <w:r>
        <w:t>education  is</w:t>
      </w:r>
      <w:proofErr w:type="gramEnd"/>
      <w:r>
        <w:t xml:space="preserve"> defines for purpose of project is   Investment in terms of  Tuition and Cost of attending the 4  year degree. Returns are consider as Earning you make 6 years after completing </w:t>
      </w:r>
      <w:r w:rsidR="00591864">
        <w:t xml:space="preserve">college. </w:t>
      </w:r>
      <w:r>
        <w:t xml:space="preserve">Risk is Completion rate for the Particular </w:t>
      </w:r>
      <w:proofErr w:type="gramStart"/>
      <w:r w:rsidR="00591864">
        <w:t>college</w:t>
      </w:r>
      <w:proofErr w:type="gramEnd"/>
      <w:r w:rsidR="00591864">
        <w:t>.</w:t>
      </w:r>
    </w:p>
    <w:p w14:paraId="3D01F461" w14:textId="569FC16B" w:rsidR="00F34600" w:rsidRPr="00435B4F" w:rsidRDefault="00F34600" w:rsidP="00435B4F">
      <w:r>
        <w:t xml:space="preserve">We created </w:t>
      </w:r>
      <w:r>
        <w:t xml:space="preserve">Score card for </w:t>
      </w:r>
      <w:r w:rsidR="00591864">
        <w:t>first 25</w:t>
      </w:r>
      <w:r>
        <w:t xml:space="preserve"> Value colleges  for  4 year  degree  Based on Lowest In state Tuition Fees, low Cost of Tuition over all , </w:t>
      </w:r>
      <w:r w:rsidR="00145773">
        <w:t xml:space="preserve">high </w:t>
      </w:r>
      <w:r>
        <w:t xml:space="preserve">Rate of completion and high Earning Possibility . </w:t>
      </w:r>
      <w:r>
        <w:t xml:space="preserve">There is Quick Regression model ran with </w:t>
      </w:r>
      <w:r w:rsidR="00591864">
        <w:t>the variable</w:t>
      </w:r>
      <w:r>
        <w:t xml:space="preserve"> above and </w:t>
      </w:r>
      <w:r w:rsidR="00145773">
        <w:t>Evaluated.</w:t>
      </w:r>
      <w:bookmarkStart w:id="0" w:name="_GoBack"/>
      <w:bookmarkEnd w:id="0"/>
    </w:p>
    <w:p w14:paraId="71310302" w14:textId="5C71BA29" w:rsidR="00F34600" w:rsidRDefault="00435B4F" w:rsidP="00435B4F">
      <w:r w:rsidRPr="00435B4F">
        <w:t xml:space="preserve">Our investigation is limited by Federal dataset available online. </w:t>
      </w:r>
      <w:r w:rsidR="00F34600">
        <w:t xml:space="preserve">We choose Year 2009 data set that has quite a few Predictors available. </w:t>
      </w:r>
      <w:r w:rsidR="00591864">
        <w:t>We</w:t>
      </w:r>
      <w:r w:rsidR="00F34600">
        <w:t xml:space="preserve"> do have to pulled in right </w:t>
      </w:r>
      <w:proofErr w:type="gramStart"/>
      <w:r w:rsidR="00F34600">
        <w:t>Variables ,</w:t>
      </w:r>
      <w:proofErr w:type="gramEnd"/>
      <w:r w:rsidR="00F34600">
        <w:t xml:space="preserve"> Clean , join in </w:t>
      </w:r>
      <w:r w:rsidR="0017601C">
        <w:t>order</w:t>
      </w:r>
      <w:r w:rsidR="00F34600">
        <w:t xml:space="preserve"> to have dataset  ready to be worked on .  </w:t>
      </w:r>
      <w:proofErr w:type="gramStart"/>
      <w:r w:rsidR="00F34600">
        <w:t>Code ,</w:t>
      </w:r>
      <w:proofErr w:type="gramEnd"/>
      <w:r w:rsidR="00F34600">
        <w:t xml:space="preserve"> Dataset and references are in Appendix.</w:t>
      </w:r>
    </w:p>
    <w:p w14:paraId="4CD8FD6D" w14:textId="77777777" w:rsidR="00591864" w:rsidRDefault="00591864" w:rsidP="00435B4F"/>
    <w:p w14:paraId="3B7F1CEF" w14:textId="0C081B13" w:rsidR="00591864" w:rsidRDefault="00591864" w:rsidP="00435B4F">
      <w:r>
        <w:t xml:space="preserve">First Look at the Variables: </w:t>
      </w:r>
      <w:proofErr w:type="gramStart"/>
      <w:r>
        <w:t>Earning ,</w:t>
      </w:r>
      <w:proofErr w:type="gramEnd"/>
      <w:r>
        <w:t xml:space="preserve">  Cost of Attending , </w:t>
      </w:r>
      <w:r w:rsidR="001C0E5D">
        <w:t>In state Tuition Cost and  Completion rate.</w:t>
      </w:r>
    </w:p>
    <w:p w14:paraId="2B15B318" w14:textId="1057EE51" w:rsidR="00591864" w:rsidRDefault="00591864" w:rsidP="00435B4F">
      <w:pPr>
        <w:rPr>
          <w:noProof/>
        </w:rPr>
      </w:pPr>
      <w:r>
        <w:rPr>
          <w:noProof/>
        </w:rPr>
        <w:drawing>
          <wp:inline distT="0" distB="0" distL="0" distR="0" wp14:anchorId="6ED6C060" wp14:editId="3EC0135A">
            <wp:extent cx="2604655" cy="1572013"/>
            <wp:effectExtent l="0" t="0" r="571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285" cy="16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BFAA1" wp14:editId="37013E12">
            <wp:extent cx="2583873" cy="1559470"/>
            <wp:effectExtent l="0" t="0" r="698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030" cy="15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8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493D9D" wp14:editId="3C0B0347">
            <wp:extent cx="2528455" cy="1526024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107" cy="15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AD1" w:rsidRPr="001B7AD1">
        <w:rPr>
          <w:noProof/>
        </w:rPr>
        <w:t xml:space="preserve"> </w:t>
      </w:r>
      <w:r w:rsidR="001B7AD1">
        <w:rPr>
          <w:noProof/>
        </w:rPr>
        <w:drawing>
          <wp:inline distT="0" distB="0" distL="0" distR="0" wp14:anchorId="0E03E3B2" wp14:editId="4D5EAC44">
            <wp:extent cx="2535382" cy="15302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382" cy="15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8545" w14:textId="77777777" w:rsidR="001B7AD1" w:rsidRDefault="001B7AD1" w:rsidP="00435B4F"/>
    <w:p w14:paraId="5A1D2647" w14:textId="5C1771B9" w:rsidR="001B7AD1" w:rsidRDefault="001B7AD1" w:rsidP="00435B4F">
      <w:r>
        <w:t xml:space="preserve">After we ran the Score card for Total 539 </w:t>
      </w:r>
      <w:proofErr w:type="gramStart"/>
      <w:r>
        <w:t>colleges ,</w:t>
      </w:r>
      <w:proofErr w:type="gramEnd"/>
      <w:r>
        <w:t xml:space="preserve"> Out score seems to be  Normal</w:t>
      </w:r>
      <w:r w:rsidR="00EB336F">
        <w:t xml:space="preserve">ly distributed. TOP ROI </w:t>
      </w:r>
      <w:r>
        <w:t xml:space="preserve">list </w:t>
      </w:r>
      <w:proofErr w:type="gramStart"/>
      <w:r>
        <w:t xml:space="preserve">of </w:t>
      </w:r>
      <w:r w:rsidR="00EB336F">
        <w:t xml:space="preserve"> </w:t>
      </w:r>
      <w:r>
        <w:t>25</w:t>
      </w:r>
      <w:proofErr w:type="gramEnd"/>
      <w:r>
        <w:t xml:space="preserve"> colleges are listed  under . Score </w:t>
      </w:r>
      <w:proofErr w:type="gramStart"/>
      <w:r w:rsidR="00EB336F">
        <w:t xml:space="preserve">is </w:t>
      </w:r>
      <w:r>
        <w:t xml:space="preserve"> Ratio</w:t>
      </w:r>
      <w:proofErr w:type="gramEnd"/>
      <w:r>
        <w:t xml:space="preserve"> of EARNING to COST  *  Completion Rate. Following is the distribution </w:t>
      </w:r>
      <w:r w:rsidR="00EB336F">
        <w:t>of Top Value colleges looks like.</w:t>
      </w:r>
    </w:p>
    <w:p w14:paraId="2D2DF1D3" w14:textId="49F33A9A" w:rsidR="001B7AD1" w:rsidRDefault="001B7AD1" w:rsidP="00435B4F">
      <w:pPr>
        <w:rPr>
          <w:noProof/>
        </w:rPr>
      </w:pPr>
      <w:r>
        <w:rPr>
          <w:noProof/>
        </w:rPr>
        <w:drawing>
          <wp:inline distT="0" distB="0" distL="0" distR="0" wp14:anchorId="43E6292D" wp14:editId="6FC669DA">
            <wp:extent cx="2521527" cy="152184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993" cy="15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74100" wp14:editId="385C4575">
            <wp:extent cx="2556164" cy="180573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0323" cy="18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57A" w14:textId="2EFFB646" w:rsidR="001B7AD1" w:rsidRDefault="001B7AD1" w:rsidP="00435B4F">
      <w:r>
        <w:rPr>
          <w:noProof/>
        </w:rPr>
        <w:drawing>
          <wp:inline distT="0" distB="0" distL="0" distR="0" wp14:anchorId="16BACC53" wp14:editId="621D3F22">
            <wp:extent cx="2628046" cy="185650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553" cy="18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FD4B56" wp14:editId="1E4C8549">
            <wp:extent cx="2500745" cy="176658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146" cy="178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22" w:type="dxa"/>
        <w:tblLook w:val="04A0" w:firstRow="1" w:lastRow="0" w:firstColumn="1" w:lastColumn="0" w:noHBand="0" w:noVBand="1"/>
      </w:tblPr>
      <w:tblGrid>
        <w:gridCol w:w="3095"/>
        <w:gridCol w:w="1211"/>
        <w:gridCol w:w="681"/>
        <w:gridCol w:w="1401"/>
        <w:gridCol w:w="942"/>
        <w:gridCol w:w="1392"/>
      </w:tblGrid>
      <w:tr w:rsidR="001B7AD1" w:rsidRPr="00706C21" w14:paraId="57BF604F" w14:textId="77777777" w:rsidTr="002642D8">
        <w:trPr>
          <w:trHeight w:val="288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F6DB82" w14:textId="77777777" w:rsidR="001B7AD1" w:rsidRPr="001B7AD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 xml:space="preserve">Institute Name       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E603" w14:textId="77777777" w:rsidR="001B7AD1" w:rsidRPr="001B7AD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>Tution_IN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EE7D" w14:textId="77777777" w:rsidR="001B7AD1" w:rsidRPr="001B7AD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>Cost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EC62" w14:textId="77777777" w:rsidR="001B7AD1" w:rsidRPr="001B7AD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>Completion Rate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1D35" w14:textId="77777777" w:rsidR="001B7AD1" w:rsidRPr="001B7AD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>EARN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372C" w14:textId="77777777" w:rsidR="001B7AD1" w:rsidRPr="001B7AD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>Score</w:t>
            </w:r>
          </w:p>
        </w:tc>
      </w:tr>
      <w:tr w:rsidR="001B7AD1" w:rsidRPr="00706C21" w14:paraId="5FCBB9D5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63DEA1EB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Georgia Institute of Technology-Main Campus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6EF6B1CC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7506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090FE1DD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16052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41588D6A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0.7918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7D35E2D6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60200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174C28F3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2.969497</w:t>
            </w:r>
          </w:p>
        </w:tc>
      </w:tr>
      <w:tr w:rsidR="001B7AD1" w:rsidRPr="00706C21" w14:paraId="59FAC685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25A50C21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California Maritime Academy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47CF091B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5090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6C9D36B5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18466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6648BF27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0.6867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0FDA2FAF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66600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4064115C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2.476672</w:t>
            </w:r>
          </w:p>
        </w:tc>
      </w:tr>
      <w:tr w:rsidR="001B7AD1" w:rsidRPr="00706C21" w14:paraId="60521FE6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049EBCD4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North Carolina at Chapel Hill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58BEC2B1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5625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293FEA8D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16194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1415EC6E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0.8488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281BFD32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42900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54CD3AB5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2.248581</w:t>
            </w:r>
          </w:p>
        </w:tc>
      </w:tr>
      <w:tr w:rsidR="001B7AD1" w:rsidRPr="00706C21" w14:paraId="0863EAD2" w14:textId="77777777" w:rsidTr="002642D8">
        <w:trPr>
          <w:trHeight w:val="312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499E94D8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Virginia-Main Campus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63C0F796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9872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7CE71C84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20488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493DEACA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67652484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2E36D3B1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2.224229</w:t>
            </w:r>
          </w:p>
        </w:tc>
      </w:tr>
      <w:tr w:rsidR="001B7AD1" w:rsidRPr="00706C21" w14:paraId="7320B1FF" w14:textId="77777777" w:rsidTr="002642D8">
        <w:trPr>
          <w:trHeight w:val="312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7C3432A2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Maine Maritime Academy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79876177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10105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59B312BB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20205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45E27D8E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0.6667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1CF78076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67300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5E07FA78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2.220683</w:t>
            </w:r>
          </w:p>
        </w:tc>
      </w:tr>
      <w:tr w:rsidR="001B7AD1" w:rsidRPr="00706C21" w14:paraId="7DD1AB92" w14:textId="77777777" w:rsidTr="002642D8">
        <w:trPr>
          <w:trHeight w:val="312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48596CC3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Florida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29AE48B0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4373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1E27453B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15395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6397B23C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0.8246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4D9DA4C7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41300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33C73F3C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2.212146</w:t>
            </w:r>
          </w:p>
        </w:tc>
      </w:tr>
      <w:tr w:rsidR="001B7AD1" w:rsidRPr="00706C21" w14:paraId="30F51E83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6FB00AE1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CUNY Bernard M Baruch College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4F9E49E8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4970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06861FFA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12261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6285735D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0.6034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34A7A3CF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44000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1E43FAB1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2.16537</w:t>
            </w:r>
          </w:p>
        </w:tc>
      </w:tr>
      <w:tr w:rsidR="001B7AD1" w:rsidRPr="00706C21" w14:paraId="7AC1D665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46A042A2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Colorado School of Mines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0D291FCA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12244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7DB5412D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21389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2D924F6A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0.6725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60FD56EB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65600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71FC6529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2.062556</w:t>
            </w:r>
          </w:p>
        </w:tc>
      </w:tr>
      <w:tr w:rsidR="001B7AD1" w:rsidRPr="00706C21" w14:paraId="40C30294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794ACE4F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SUNY at Binghamton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45D9A303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6761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494F7CBC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17956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09711F8D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0.8028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53D4233D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45300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0C58ABC9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2.025331</w:t>
            </w:r>
          </w:p>
        </w:tc>
      </w:tr>
      <w:tr w:rsidR="001B7AD1" w:rsidRPr="00706C21" w14:paraId="42EA304B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1446C953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Missouri University of Science and Technology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7AA63BA8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8488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564B994F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18769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2D456084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0.6333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5994623F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57200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2C89F0DE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1.930031</w:t>
            </w:r>
          </w:p>
        </w:tc>
      </w:tr>
      <w:tr w:rsidR="001B7AD1" w:rsidRPr="00706C21" w14:paraId="3F33F8CD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2D4B7734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James Madison University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4328C415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7244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0DF72A54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18702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5E1FA40B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0.8131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7EE5176E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44200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35C0C435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1.921667</w:t>
            </w:r>
          </w:p>
        </w:tc>
      </w:tr>
      <w:tr w:rsidR="001B7AD1" w:rsidRPr="00706C21" w14:paraId="460E2EB9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47DC9841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Virginia Polytechnic Institute and State University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74C9CFE6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8605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7D39A608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19538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27A38E4C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4896CA28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46600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5BD6447C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1.906407</w:t>
            </w:r>
          </w:p>
        </w:tc>
      </w:tr>
      <w:tr w:rsidR="001B7AD1" w:rsidRPr="00706C21" w14:paraId="1609D0E1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29235BB4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Maryland-College Park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4C81E2D4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8053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2DE7C212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20831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2F0D0B53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0.8168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22784060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48500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14:paraId="7A4A78D1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1.901723</w:t>
            </w:r>
          </w:p>
        </w:tc>
      </w:tr>
      <w:tr w:rsidR="001B7AD1" w:rsidRPr="00706C21" w14:paraId="38076E56" w14:textId="77777777" w:rsidTr="002642D8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119F1165" w14:textId="77777777" w:rsidR="001B7AD1" w:rsidRPr="00706C21" w:rsidRDefault="001B7AD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Michigan-Ann Arbor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1E6B1860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11659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0D92D5B2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22606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551CD7B1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0.894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4E8B8CD3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47600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14:paraId="5AA6473A" w14:textId="77777777" w:rsidR="001B7AD1" w:rsidRPr="00706C21" w:rsidRDefault="001B7AD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1.882438</w:t>
            </w:r>
          </w:p>
        </w:tc>
      </w:tr>
    </w:tbl>
    <w:p w14:paraId="5C48B4B6" w14:textId="1A51A1B0" w:rsidR="001B7AD1" w:rsidRPr="0044071D" w:rsidRDefault="0044071D" w:rsidP="00435B4F">
      <w:pPr>
        <w:rPr>
          <w:b/>
        </w:rPr>
      </w:pPr>
      <w:r w:rsidRPr="0044071D">
        <w:rPr>
          <w:b/>
        </w:rPr>
        <w:t xml:space="preserve">Complete List in APPENDIX I </w:t>
      </w:r>
    </w:p>
    <w:p w14:paraId="3913A27C" w14:textId="77777777" w:rsidR="00EB336F" w:rsidRDefault="00F42CA4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  <w:r w:rsidRPr="002642D8">
        <w:rPr>
          <w:b/>
        </w:rPr>
        <w:lastRenderedPageBreak/>
        <w:t xml:space="preserve">Regression </w:t>
      </w:r>
      <w:proofErr w:type="gramStart"/>
      <w:r w:rsidRPr="002642D8">
        <w:rPr>
          <w:b/>
        </w:rPr>
        <w:t xml:space="preserve">Model </w:t>
      </w:r>
      <w:r w:rsidR="002642D8" w:rsidRPr="002642D8">
        <w:rPr>
          <w:b/>
        </w:rPr>
        <w:t xml:space="preserve"> and</w:t>
      </w:r>
      <w:proofErr w:type="gramEnd"/>
      <w:r w:rsidR="002642D8" w:rsidRPr="002642D8">
        <w:rPr>
          <w:b/>
        </w:rPr>
        <w:t xml:space="preserve"> Interpretation</w:t>
      </w:r>
      <w:r w:rsidR="002642D8">
        <w:t xml:space="preserve"> :</w:t>
      </w:r>
      <w:r w:rsidR="0044071D">
        <w:t>Model  Ran</w:t>
      </w:r>
      <w:r>
        <w:t xml:space="preserve"> with   3 variable </w:t>
      </w:r>
      <w:r w:rsidR="0044071D">
        <w:t xml:space="preserve">and </w:t>
      </w:r>
      <w:r>
        <w:t xml:space="preserve"> found Rate of completion is non-significant enough </w:t>
      </w:r>
      <w:r w:rsidR="0044071D">
        <w:t xml:space="preserve">also </w:t>
      </w:r>
      <w:r>
        <w:t>interaction</w:t>
      </w:r>
      <w:r w:rsidR="0044071D">
        <w:t xml:space="preserve"> with Others</w:t>
      </w:r>
      <w:r>
        <w:t xml:space="preserve"> . </w:t>
      </w:r>
      <w:r w:rsidR="00EB336F">
        <w:t xml:space="preserve">Luckily no Transformation needed for this </w:t>
      </w:r>
      <w:proofErr w:type="gramStart"/>
      <w:r w:rsidR="00EB336F">
        <w:t>model .</w:t>
      </w:r>
      <w:proofErr w:type="gramEnd"/>
    </w:p>
    <w:p w14:paraId="28C33BE1" w14:textId="77777777" w:rsidR="00EB336F" w:rsidRDefault="00F42CA4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  <w:r>
        <w:t xml:space="preserve">Predictors </w:t>
      </w:r>
      <w:r w:rsidR="002642D8">
        <w:t>were</w:t>
      </w:r>
      <w:r w:rsidR="0044071D">
        <w:t xml:space="preserve"> </w:t>
      </w:r>
      <w:proofErr w:type="gramStart"/>
      <w:r w:rsidR="0044071D">
        <w:t xml:space="preserve">found </w:t>
      </w:r>
      <w:r w:rsidR="002642D8">
        <w:t xml:space="preserve"> independent</w:t>
      </w:r>
      <w:proofErr w:type="gramEnd"/>
      <w:r w:rsidR="002642D8">
        <w:t>,</w:t>
      </w:r>
      <w:r>
        <w:t xml:space="preserve"> </w:t>
      </w:r>
      <w:r w:rsidR="002642D8">
        <w:t>Symmetric and</w:t>
      </w:r>
      <w:r>
        <w:t xml:space="preserve"> with Constant Variance </w:t>
      </w:r>
      <w:r w:rsidR="002642D8">
        <w:t>as Diagnostics</w:t>
      </w:r>
      <w:r>
        <w:t xml:space="preserve"> plots show. </w:t>
      </w:r>
      <w:r w:rsidR="002642D8">
        <w:t xml:space="preserve">Model is able to explain </w:t>
      </w:r>
      <w:r w:rsidR="00EB336F">
        <w:t xml:space="preserve">42 % of Earning relates </w:t>
      </w:r>
      <w:r w:rsidR="002642D8">
        <w:t xml:space="preserve">to cost </w:t>
      </w:r>
      <w:proofErr w:type="gramStart"/>
      <w:r w:rsidR="002642D8">
        <w:t>of  college</w:t>
      </w:r>
      <w:proofErr w:type="gramEnd"/>
      <w:r w:rsidR="002642D8">
        <w:t xml:space="preserve"> and </w:t>
      </w:r>
      <w:r w:rsidR="00782615">
        <w:t>tuition</w:t>
      </w:r>
      <w:r w:rsidR="002642D8">
        <w:t xml:space="preserve"> fees paid by in state </w:t>
      </w:r>
    </w:p>
    <w:p w14:paraId="181E7326" w14:textId="64DCDCE9" w:rsidR="00EB336F" w:rsidRDefault="002642D8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  <w:proofErr w:type="gramStart"/>
      <w:r>
        <w:t>students</w:t>
      </w:r>
      <w:proofErr w:type="gramEnd"/>
      <w:r>
        <w:t xml:space="preserve">.   Fees </w:t>
      </w:r>
      <w:r w:rsidR="0044071D">
        <w:t>and cost</w:t>
      </w:r>
      <w:r>
        <w:t xml:space="preserve"> is significant </w:t>
      </w:r>
      <w:r w:rsidR="00EB336F">
        <w:t>contributor factor</w:t>
      </w:r>
      <w:r>
        <w:t xml:space="preserve"> to Earning as shown.</w:t>
      </w:r>
    </w:p>
    <w:p w14:paraId="0813BD00" w14:textId="77777777" w:rsidR="00EB336F" w:rsidRDefault="00EB336F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</w:p>
    <w:p w14:paraId="3C6C7A2D" w14:textId="66CC92B6" w:rsidR="00782615" w:rsidRDefault="002642D8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  <w:r>
        <w:t xml:space="preserve">For no colleges </w:t>
      </w:r>
      <w:r w:rsidR="00782615">
        <w:t xml:space="preserve">education Earning will be $ 10,840 (Intercept), while Tuition Fees </w:t>
      </w:r>
    </w:p>
    <w:p w14:paraId="399A6FD7" w14:textId="3F08BDF9" w:rsidR="002642D8" w:rsidRDefault="00782615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  <w:r>
        <w:t xml:space="preserve">Responsible by factor of </w:t>
      </w:r>
      <w:r w:rsidR="0044071D">
        <w:t>around 3</w:t>
      </w:r>
      <w:r>
        <w:t xml:space="preserve"> and Cost </w:t>
      </w:r>
      <w:r w:rsidR="00EB336F">
        <w:t>of attending</w:t>
      </w:r>
      <w:r>
        <w:t xml:space="preserve"> up </w:t>
      </w:r>
      <w:proofErr w:type="gramStart"/>
      <w:r>
        <w:t>to  0.9</w:t>
      </w:r>
      <w:proofErr w:type="gramEnd"/>
      <w:r>
        <w:t xml:space="preserve"> .  There is little interaction between </w:t>
      </w:r>
    </w:p>
    <w:p w14:paraId="55658EDA" w14:textId="4F036C80" w:rsidR="00782615" w:rsidRDefault="00782615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  <w:r>
        <w:t>Variable and can be ignored for practical purposes.</w:t>
      </w:r>
      <w:r w:rsidR="00EB336F">
        <w:t xml:space="preserve"> </w:t>
      </w:r>
    </w:p>
    <w:p w14:paraId="362A4A57" w14:textId="77777777" w:rsidR="00782615" w:rsidRDefault="00782615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</w:p>
    <w:p w14:paraId="6DD00CDA" w14:textId="2AAEE5D0" w:rsidR="00782615" w:rsidRDefault="00782615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  <w:r>
        <w:t xml:space="preserve">Limitation of this discussion is related to Year 2009 Dataset, There are possibility of more refined </w:t>
      </w:r>
    </w:p>
    <w:p w14:paraId="0F72A9E0" w14:textId="6DA9820A" w:rsidR="00782615" w:rsidRDefault="00EB336F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  <w:r>
        <w:t>Results if</w:t>
      </w:r>
      <w:r w:rsidR="00782615">
        <w:t xml:space="preserve"> numbers of </w:t>
      </w:r>
      <w:r>
        <w:t>Variables and</w:t>
      </w:r>
      <w:r w:rsidR="00782615">
        <w:t xml:space="preserve"> couple of few years are jointly </w:t>
      </w:r>
      <w:r>
        <w:t>analyze.</w:t>
      </w:r>
    </w:p>
    <w:p w14:paraId="55A85D18" w14:textId="77777777" w:rsidR="002642D8" w:rsidRDefault="002642D8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</w:p>
    <w:p w14:paraId="49B8F592" w14:textId="3AB1E4EE" w:rsidR="00F42CA4" w:rsidRDefault="002642D8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  <w:r>
        <w:t xml:space="preserve"> Final model is as below. </w:t>
      </w:r>
    </w:p>
    <w:p w14:paraId="08D9D3D7" w14:textId="77777777" w:rsidR="002642D8" w:rsidRDefault="002642D8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</w:p>
    <w:p w14:paraId="6C34F63C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modave</w:t>
      </w:r>
      <w:proofErr w:type="spell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lm(EARN~(COSTT4_A+TUITIONFEE_IN+C150_4)^2,data=ROI)</w:t>
      </w:r>
    </w:p>
    <w:p w14:paraId="46D7472B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modave</w:t>
      </w:r>
      <w:proofErr w:type="spell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BD221B3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763AB24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25A95920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formula = EARN ~ (COSTT4_A + TUITIONFEE_IN + C150_4)^2, data = ROI)</w:t>
      </w:r>
    </w:p>
    <w:p w14:paraId="6CCCDA51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2DF6A83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10060320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Estimate Std. Error t value </w:t>
      </w:r>
      <w:proofErr w:type="spellStart"/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14:paraId="51B2ACCE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1.084e+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04  3.455e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+03   3.138  0.00180 ** </w:t>
      </w:r>
    </w:p>
    <w:p w14:paraId="4E9C2DEE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COSTT4_A                9.603e-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01  3.185e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-01   3.015  0.00269 ** </w:t>
      </w:r>
    </w:p>
    <w:p w14:paraId="589AEE28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TUITIONFEE_IN           2.989e+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00  6.174e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-01   4.841 1.69e-06 ***</w:t>
      </w:r>
    </w:p>
    <w:p w14:paraId="4AAF678C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C150_4                 -8.006e+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03  8.124e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+03  -0.986  0.32483    </w:t>
      </w:r>
    </w:p>
    <w:p w14:paraId="462438BB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COSTT4_A:TUITIONFEE_IN -1.785e-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04  2.963e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-05  -6.025 3.16e-09 ***</w:t>
      </w:r>
    </w:p>
    <w:p w14:paraId="76A133B9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COSTT4_A:C150_4         6.781e-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01  6.327e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-01   1.072  0.28434    </w:t>
      </w:r>
    </w:p>
    <w:p w14:paraId="214A3F96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TUITIONFEE_IN:C150_4    1.920e+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00  1.021e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+00   1.880  0.06072 .  </w:t>
      </w:r>
    </w:p>
    <w:p w14:paraId="38762F3D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28FF1785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5D36136B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E93E25C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5290 on 532 degrees of freedom</w:t>
      </w:r>
    </w:p>
    <w:p w14:paraId="0A5FD23F" w14:textId="77777777" w:rsidR="002642D8" w:rsidRPr="002642D8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2642D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Multiple R-squared:  0.4119,</w:t>
      </w:r>
      <w:r w:rsidRPr="002642D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  <w:t xml:space="preserve">Adjusted R-squared:  0.4052 </w:t>
      </w:r>
    </w:p>
    <w:p w14:paraId="191160E1" w14:textId="77777777" w:rsidR="002642D8" w:rsidRPr="005227CC" w:rsidRDefault="002642D8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F-statistic: 62.09 on 6 and 532 DF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14:paraId="1CDD2DDB" w14:textId="77777777" w:rsidR="002642D8" w:rsidRDefault="002642D8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</w:p>
    <w:p w14:paraId="57E35F86" w14:textId="77777777" w:rsidR="00F42CA4" w:rsidRDefault="00F42CA4" w:rsidP="00F42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</w:p>
    <w:p w14:paraId="29DACB60" w14:textId="621C9252" w:rsidR="00F42CA4" w:rsidRPr="005227CC" w:rsidRDefault="00F42CA4" w:rsidP="00264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t xml:space="preserve"> </w:t>
      </w:r>
      <w:r w:rsidR="003D2DEC">
        <w:t>==============End of First Section==================</w:t>
      </w:r>
    </w:p>
    <w:p w14:paraId="6DA0057E" w14:textId="2AEBC4F3" w:rsidR="001B7AD1" w:rsidRDefault="001B7AD1" w:rsidP="00435B4F"/>
    <w:p w14:paraId="20E78E10" w14:textId="77777777" w:rsidR="001B7AD1" w:rsidRDefault="001B7AD1" w:rsidP="00435B4F"/>
    <w:p w14:paraId="6E41CE9B" w14:textId="77777777" w:rsidR="001B7AD1" w:rsidRDefault="001B7AD1" w:rsidP="00435B4F"/>
    <w:sectPr w:rsidR="001B7AD1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9224B" w14:textId="77777777" w:rsidR="0054465B" w:rsidRDefault="0054465B" w:rsidP="00595968">
      <w:pPr>
        <w:spacing w:after="0" w:line="240" w:lineRule="auto"/>
      </w:pPr>
      <w:r>
        <w:separator/>
      </w:r>
    </w:p>
  </w:endnote>
  <w:endnote w:type="continuationSeparator" w:id="0">
    <w:p w14:paraId="4E86A719" w14:textId="77777777" w:rsidR="0054465B" w:rsidRDefault="0054465B" w:rsidP="0059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7F89" w14:textId="77777777" w:rsidR="00271815" w:rsidRDefault="00271815">
    <w:pPr>
      <w:pStyle w:val="Footer"/>
      <w:framePr w:wrap="around" w:vAnchor="text" w:hAnchor="margin" w:xAlign="center" w:y="1"/>
      <w:rPr>
        <w:rStyle w:val="PageNumber"/>
      </w:rPr>
      <w:pPrChange w:id="1" w:author="Xiao Bin" w:date="2015-11-29T18:07:00Z">
        <w:pPr>
          <w:pStyle w:val="Footer"/>
        </w:pPr>
      </w:pPrChange>
    </w:pPr>
    <w:ins w:id="2" w:author="Xiao Bin" w:date="2015-11-29T18:07:00Z">
      <w:r>
        <w:rPr>
          <w:rStyle w:val="PageNumber"/>
        </w:rPr>
        <w:fldChar w:fldCharType="begin"/>
      </w:r>
    </w:ins>
    <w:r>
      <w:rPr>
        <w:rStyle w:val="PageNumber"/>
      </w:rPr>
      <w:instrText>PAGE</w:instrText>
    </w:r>
    <w:ins w:id="3" w:author="Xiao Bin" w:date="2015-11-29T18:07:00Z">
      <w:r>
        <w:rPr>
          <w:rStyle w:val="PageNumber"/>
        </w:rPr>
        <w:instrText xml:space="preserve">  </w:instrText>
      </w:r>
      <w:r>
        <w:rPr>
          <w:rStyle w:val="PageNumber"/>
        </w:rPr>
        <w:fldChar w:fldCharType="end"/>
      </w:r>
    </w:ins>
  </w:p>
  <w:p w14:paraId="4F67EF69" w14:textId="77777777" w:rsidR="00271815" w:rsidRDefault="002718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A758F" w14:textId="0419BAB8" w:rsidR="00271815" w:rsidRDefault="00271815" w:rsidP="00B54A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ins w:id="4" w:author="Xiao Bin" w:date="2015-11-29T18:07:00Z">
      <w:r>
        <w:rPr>
          <w:rStyle w:val="PageNumber"/>
        </w:rPr>
        <w:fldChar w:fldCharType="begin"/>
      </w:r>
    </w:ins>
    <w:r>
      <w:rPr>
        <w:rStyle w:val="PageNumber"/>
      </w:rPr>
      <w:instrText>PAGE</w:instrText>
    </w:r>
    <w:ins w:id="5" w:author="Xiao Bin" w:date="2015-11-29T18:07:00Z">
      <w:r>
        <w:rPr>
          <w:rStyle w:val="PageNumber"/>
        </w:rPr>
        <w:instrText xml:space="preserve">  </w:instrText>
      </w:r>
    </w:ins>
    <w:r>
      <w:rPr>
        <w:rStyle w:val="PageNumber"/>
      </w:rPr>
      <w:fldChar w:fldCharType="separate"/>
    </w:r>
    <w:r w:rsidR="00145773">
      <w:rPr>
        <w:rStyle w:val="PageNumber"/>
        <w:noProof/>
      </w:rPr>
      <w:t>3</w:t>
    </w:r>
    <w:ins w:id="6" w:author="Xiao Bin" w:date="2015-11-29T18:07:00Z">
      <w:r>
        <w:rPr>
          <w:rStyle w:val="PageNumber"/>
        </w:rPr>
        <w:fldChar w:fldCharType="end"/>
      </w:r>
    </w:ins>
    <w:r w:rsidR="002E71D9">
      <w:rPr>
        <w:rStyle w:val="PageNumber"/>
      </w:rPr>
      <w:t xml:space="preserve"> o</w:t>
    </w:r>
    <w:r w:rsidR="000D50B6">
      <w:rPr>
        <w:rStyle w:val="PageNumber"/>
      </w:rPr>
      <w:t>f 1</w:t>
    </w:r>
  </w:p>
  <w:p w14:paraId="728F87D2" w14:textId="77777777" w:rsidR="00271815" w:rsidRDefault="002718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0930A" w14:textId="77777777" w:rsidR="0054465B" w:rsidRDefault="0054465B" w:rsidP="00595968">
      <w:pPr>
        <w:spacing w:after="0" w:line="240" w:lineRule="auto"/>
      </w:pPr>
      <w:r>
        <w:separator/>
      </w:r>
    </w:p>
  </w:footnote>
  <w:footnote w:type="continuationSeparator" w:id="0">
    <w:p w14:paraId="2C9EE02D" w14:textId="77777777" w:rsidR="0054465B" w:rsidRDefault="0054465B" w:rsidP="0059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4A5B1" w14:textId="7FC6A800" w:rsidR="00595968" w:rsidRDefault="00595968" w:rsidP="00595968">
    <w:pPr>
      <w:pStyle w:val="Header"/>
      <w:jc w:val="center"/>
      <w:rPr>
        <w:rFonts w:ascii="Lucida Sans" w:hAnsi="Lucida Sans"/>
        <w:i/>
        <w:sz w:val="32"/>
        <w:szCs w:val="32"/>
      </w:rPr>
    </w:pPr>
    <w:r w:rsidRPr="00595968">
      <w:rPr>
        <w:rFonts w:ascii="Lucida Sans" w:hAnsi="Lucida Sans"/>
        <w:i/>
        <w:sz w:val="32"/>
        <w:szCs w:val="32"/>
      </w:rPr>
      <w:t xml:space="preserve">Harvard E139 </w:t>
    </w:r>
    <w:proofErr w:type="gramStart"/>
    <w:r w:rsidRPr="00595968">
      <w:rPr>
        <w:rFonts w:ascii="Lucida Sans" w:hAnsi="Lucida Sans"/>
        <w:i/>
        <w:sz w:val="32"/>
        <w:szCs w:val="32"/>
      </w:rPr>
      <w:t>Project  Fall</w:t>
    </w:r>
    <w:proofErr w:type="gramEnd"/>
    <w:r w:rsidRPr="00595968">
      <w:rPr>
        <w:rFonts w:ascii="Lucida Sans" w:hAnsi="Lucida Sans"/>
        <w:i/>
        <w:sz w:val="32"/>
        <w:szCs w:val="32"/>
      </w:rPr>
      <w:t xml:space="preserve">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68"/>
    <w:rsid w:val="00020DBF"/>
    <w:rsid w:val="000D50B6"/>
    <w:rsid w:val="00145773"/>
    <w:rsid w:val="0017601C"/>
    <w:rsid w:val="001B7AD1"/>
    <w:rsid w:val="001C0E5D"/>
    <w:rsid w:val="001E19F8"/>
    <w:rsid w:val="002642D8"/>
    <w:rsid w:val="00271815"/>
    <w:rsid w:val="00291789"/>
    <w:rsid w:val="002E71D9"/>
    <w:rsid w:val="00313E7D"/>
    <w:rsid w:val="00330EC6"/>
    <w:rsid w:val="003871E9"/>
    <w:rsid w:val="0039576F"/>
    <w:rsid w:val="00395EEE"/>
    <w:rsid w:val="003D2DEC"/>
    <w:rsid w:val="004009BC"/>
    <w:rsid w:val="00420EEA"/>
    <w:rsid w:val="00435B4F"/>
    <w:rsid w:val="0044071D"/>
    <w:rsid w:val="004A3442"/>
    <w:rsid w:val="005345AE"/>
    <w:rsid w:val="00542100"/>
    <w:rsid w:val="0054465B"/>
    <w:rsid w:val="00554EAE"/>
    <w:rsid w:val="00591864"/>
    <w:rsid w:val="00595968"/>
    <w:rsid w:val="0065134D"/>
    <w:rsid w:val="00775C9B"/>
    <w:rsid w:val="00782615"/>
    <w:rsid w:val="007F4645"/>
    <w:rsid w:val="00850E69"/>
    <w:rsid w:val="0090563D"/>
    <w:rsid w:val="00912068"/>
    <w:rsid w:val="00923F13"/>
    <w:rsid w:val="009368F1"/>
    <w:rsid w:val="00A23D70"/>
    <w:rsid w:val="00AA1CFF"/>
    <w:rsid w:val="00AF0B76"/>
    <w:rsid w:val="00B54A8C"/>
    <w:rsid w:val="00BE5193"/>
    <w:rsid w:val="00C0331A"/>
    <w:rsid w:val="00D51650"/>
    <w:rsid w:val="00DF2DC5"/>
    <w:rsid w:val="00E35FAC"/>
    <w:rsid w:val="00E814FB"/>
    <w:rsid w:val="00EB336F"/>
    <w:rsid w:val="00F34600"/>
    <w:rsid w:val="00F4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237482"/>
  <w15:docId w15:val="{A6F3DF3E-8B91-4E1C-B01F-F4E76DA5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968"/>
  </w:style>
  <w:style w:type="paragraph" w:styleId="Heading1">
    <w:name w:val="heading 1"/>
    <w:basedOn w:val="Normal"/>
    <w:next w:val="Normal"/>
    <w:link w:val="Heading1Char"/>
    <w:uiPriority w:val="9"/>
    <w:qFormat/>
    <w:rsid w:val="0059596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96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96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96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96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96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96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96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96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6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9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96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96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96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9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96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96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96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96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596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596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96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96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959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5968"/>
    <w:rPr>
      <w:i/>
      <w:iCs/>
      <w:color w:val="auto"/>
    </w:rPr>
  </w:style>
  <w:style w:type="paragraph" w:styleId="NoSpacing">
    <w:name w:val="No Spacing"/>
    <w:uiPriority w:val="1"/>
    <w:qFormat/>
    <w:rsid w:val="005959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96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596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96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96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596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59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596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596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596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96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68"/>
  </w:style>
  <w:style w:type="paragraph" w:styleId="Footer">
    <w:name w:val="footer"/>
    <w:basedOn w:val="Normal"/>
    <w:link w:val="FooterChar"/>
    <w:uiPriority w:val="99"/>
    <w:unhideWhenUsed/>
    <w:rsid w:val="0059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68"/>
  </w:style>
  <w:style w:type="character" w:styleId="Hyperlink">
    <w:name w:val="Hyperlink"/>
    <w:basedOn w:val="DefaultParagraphFont"/>
    <w:uiPriority w:val="99"/>
    <w:unhideWhenUsed/>
    <w:rsid w:val="002917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71815"/>
  </w:style>
  <w:style w:type="paragraph" w:styleId="BalloonText">
    <w:name w:val="Balloon Text"/>
    <w:basedOn w:val="Normal"/>
    <w:link w:val="BalloonTextChar"/>
    <w:uiPriority w:val="99"/>
    <w:semiHidden/>
    <w:unhideWhenUsed/>
    <w:rsid w:val="002718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1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12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aspdave/College_Score_Card_E139-Fall2015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2015-11-30T00:10:00Z</cp:lastPrinted>
  <dcterms:created xsi:type="dcterms:W3CDTF">2015-12-16T20:45:00Z</dcterms:created>
  <dcterms:modified xsi:type="dcterms:W3CDTF">2015-12-16T21:37:00Z</dcterms:modified>
</cp:coreProperties>
</file>